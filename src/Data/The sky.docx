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94F" w:rsidRPr="00AA594F" w:rsidRDefault="00AA594F" w:rsidP="00AA594F">
      <w:pPr>
        <w:shd w:val="clear" w:color="auto" w:fill="FFFFFF"/>
        <w:spacing w:before="120" w:after="0" w:line="240" w:lineRule="auto"/>
        <w:jc w:val="both"/>
        <w:rPr>
          <w:rFonts w:ascii="Arial" w:eastAsia="Times New Roman" w:hAnsi="Arial" w:cs="Arial"/>
          <w:color w:val="333333"/>
          <w:sz w:val="10"/>
          <w:szCs w:val="10"/>
        </w:rPr>
      </w:pPr>
      <w:r w:rsidRPr="00AA594F">
        <w:rPr>
          <w:rFonts w:ascii="Verdana" w:eastAsia="Times New Roman" w:hAnsi="Verdana" w:cs="Arial"/>
          <w:color w:val="333333"/>
          <w:sz w:val="28"/>
          <w:szCs w:val="28"/>
        </w:rPr>
        <w:t>The sky</w:t>
      </w:r>
    </w:p>
    <w:p w:rsidR="00AA594F" w:rsidRPr="00AA594F" w:rsidRDefault="00AA594F" w:rsidP="00AA594F">
      <w:pPr>
        <w:shd w:val="clear" w:color="auto" w:fill="FFFFFF"/>
        <w:spacing w:before="120" w:after="0" w:line="240" w:lineRule="auto"/>
        <w:jc w:val="both"/>
        <w:rPr>
          <w:rFonts w:ascii="Arial" w:eastAsia="Times New Roman" w:hAnsi="Arial" w:cs="Arial"/>
          <w:color w:val="333333"/>
          <w:sz w:val="10"/>
          <w:szCs w:val="10"/>
        </w:rPr>
      </w:pPr>
      <w:r w:rsidRPr="00AA594F">
        <w:rPr>
          <w:rFonts w:ascii="Verdana" w:eastAsia="Times New Roman" w:hAnsi="Verdana" w:cs="Arial"/>
          <w:color w:val="333333"/>
          <w:sz w:val="24"/>
          <w:szCs w:val="24"/>
        </w:rPr>
        <w:t>We see sun, moon and stars in the sky. These are together called heavenly bodies. The sun is </w:t>
      </w:r>
      <w:r w:rsidRPr="00AA594F">
        <w:rPr>
          <w:rFonts w:ascii="Verdana" w:eastAsia="Times New Roman" w:hAnsi="Verdana" w:cs="Arial"/>
          <w:color w:val="333333"/>
          <w:sz w:val="24"/>
          <w:szCs w:val="24"/>
          <w:u w:val="single"/>
        </w:rPr>
        <w:t>star</w:t>
      </w:r>
      <w:r w:rsidRPr="00AA594F">
        <w:rPr>
          <w:rFonts w:ascii="Verdana" w:eastAsia="Times New Roman" w:hAnsi="Verdana" w:cs="Arial"/>
          <w:color w:val="333333"/>
          <w:sz w:val="24"/>
          <w:szCs w:val="24"/>
        </w:rPr>
        <w:t> too and our earth is a </w:t>
      </w:r>
      <w:r w:rsidRPr="00AA594F">
        <w:rPr>
          <w:rFonts w:ascii="Verdana" w:eastAsia="Times New Roman" w:hAnsi="Verdana" w:cs="Arial"/>
          <w:color w:val="333333"/>
          <w:sz w:val="24"/>
          <w:szCs w:val="24"/>
          <w:u w:val="single"/>
        </w:rPr>
        <w:t>planet</w:t>
      </w:r>
      <w:r w:rsidRPr="00AA594F">
        <w:rPr>
          <w:rFonts w:ascii="Verdana" w:eastAsia="Times New Roman" w:hAnsi="Verdana" w:cs="Arial"/>
          <w:color w:val="333333"/>
          <w:sz w:val="24"/>
          <w:szCs w:val="24"/>
        </w:rPr>
        <w:t> while the moon is a </w:t>
      </w:r>
      <w:r w:rsidRPr="00AA594F">
        <w:rPr>
          <w:rFonts w:ascii="Verdana" w:eastAsia="Times New Roman" w:hAnsi="Verdana" w:cs="Arial"/>
          <w:color w:val="333333"/>
          <w:sz w:val="24"/>
          <w:szCs w:val="24"/>
          <w:u w:val="single"/>
        </w:rPr>
        <w:t>natural satellite</w:t>
      </w:r>
      <w:r w:rsidRPr="00AA594F">
        <w:rPr>
          <w:rFonts w:ascii="Verdana" w:eastAsia="Times New Roman" w:hAnsi="Verdana" w:cs="Arial"/>
          <w:color w:val="333333"/>
          <w:sz w:val="24"/>
          <w:szCs w:val="24"/>
        </w:rPr>
        <w:t>. All heavenly bodies in space called the </w:t>
      </w:r>
      <w:r w:rsidRPr="00AA594F">
        <w:rPr>
          <w:rFonts w:ascii="Verdana" w:eastAsia="Times New Roman" w:hAnsi="Verdana" w:cs="Arial"/>
          <w:color w:val="333333"/>
          <w:sz w:val="24"/>
          <w:szCs w:val="24"/>
          <w:u w:val="single"/>
        </w:rPr>
        <w:t>universe</w:t>
      </w:r>
      <w:r w:rsidRPr="00AA594F">
        <w:rPr>
          <w:rFonts w:ascii="Verdana" w:eastAsia="Times New Roman" w:hAnsi="Verdana" w:cs="Arial"/>
          <w:color w:val="333333"/>
          <w:sz w:val="24"/>
          <w:szCs w:val="24"/>
        </w:rPr>
        <w:t>.</w:t>
      </w:r>
    </w:p>
    <w:p w:rsidR="00AA594F" w:rsidRPr="00AA594F" w:rsidRDefault="00AA594F" w:rsidP="00AA594F">
      <w:pPr>
        <w:shd w:val="clear" w:color="auto" w:fill="FFFFFF"/>
        <w:spacing w:before="120" w:after="0" w:line="240" w:lineRule="auto"/>
        <w:jc w:val="both"/>
        <w:rPr>
          <w:rFonts w:ascii="Arial" w:eastAsia="Times New Roman" w:hAnsi="Arial" w:cs="Arial"/>
          <w:color w:val="333333"/>
          <w:sz w:val="10"/>
          <w:szCs w:val="10"/>
        </w:rPr>
      </w:pPr>
      <w:r w:rsidRPr="00AA594F">
        <w:rPr>
          <w:rFonts w:ascii="Verdana" w:eastAsia="Times New Roman" w:hAnsi="Verdana" w:cs="Arial"/>
          <w:color w:val="333333"/>
          <w:sz w:val="24"/>
          <w:szCs w:val="24"/>
        </w:rPr>
        <w:t> </w:t>
      </w:r>
    </w:p>
    <w:p w:rsidR="00AA594F" w:rsidRPr="00AA594F" w:rsidRDefault="00AA594F" w:rsidP="00AA594F">
      <w:pPr>
        <w:shd w:val="clear" w:color="auto" w:fill="FFFFFF"/>
        <w:spacing w:before="120" w:after="0" w:line="240" w:lineRule="auto"/>
        <w:jc w:val="both"/>
        <w:rPr>
          <w:rFonts w:ascii="Arial" w:eastAsia="Times New Roman" w:hAnsi="Arial" w:cs="Arial"/>
          <w:color w:val="333333"/>
          <w:sz w:val="10"/>
          <w:szCs w:val="10"/>
        </w:rPr>
      </w:pPr>
      <w:r w:rsidRPr="00AA594F">
        <w:rPr>
          <w:rFonts w:ascii="Verdana" w:eastAsia="Times New Roman" w:hAnsi="Verdana" w:cs="Arial"/>
          <w:b/>
          <w:bCs/>
          <w:color w:val="C00000"/>
          <w:sz w:val="24"/>
          <w:szCs w:val="24"/>
        </w:rPr>
        <w:t>The Sun</w:t>
      </w:r>
    </w:p>
    <w:p w:rsidR="00AA594F" w:rsidRPr="00AA594F" w:rsidRDefault="00AA594F" w:rsidP="00AA594F">
      <w:pPr>
        <w:shd w:val="clear" w:color="auto" w:fill="FFFFFF"/>
        <w:spacing w:before="120" w:after="0" w:line="240" w:lineRule="auto"/>
        <w:jc w:val="both"/>
        <w:rPr>
          <w:rFonts w:ascii="Arial" w:eastAsia="Times New Roman" w:hAnsi="Arial" w:cs="Arial"/>
          <w:color w:val="333333"/>
          <w:sz w:val="10"/>
          <w:szCs w:val="10"/>
        </w:rPr>
      </w:pPr>
      <w:r w:rsidRPr="00AA594F">
        <w:rPr>
          <w:rFonts w:ascii="Verdana" w:eastAsia="Times New Roman" w:hAnsi="Verdana" w:cs="Arial"/>
          <w:color w:val="333333"/>
          <w:sz w:val="24"/>
          <w:szCs w:val="24"/>
        </w:rPr>
        <w:t>Sun is a massive ball of burning gas called a </w:t>
      </w:r>
      <w:r w:rsidRPr="00AA594F">
        <w:rPr>
          <w:rFonts w:ascii="Verdana" w:eastAsia="Times New Roman" w:hAnsi="Verdana" w:cs="Arial"/>
          <w:color w:val="333333"/>
          <w:sz w:val="24"/>
          <w:szCs w:val="24"/>
          <w:u w:val="single"/>
        </w:rPr>
        <w:t>star</w:t>
      </w:r>
      <w:r w:rsidRPr="00AA594F">
        <w:rPr>
          <w:rFonts w:ascii="Verdana" w:eastAsia="Times New Roman" w:hAnsi="Verdana" w:cs="Arial"/>
          <w:color w:val="333333"/>
          <w:sz w:val="24"/>
          <w:szCs w:val="24"/>
        </w:rPr>
        <w:t>. Sun look big because it is closer to the earth compared to other stars. The sun gives heat and light. In absence of sun, the earth would always be a dark place. The heat of the sun makes us sweat on a hot summer day. Sun warms the earth. Plants grow in sunlight, making food for animal. We should not look directly at the Sun as its strong light could damage our eyes.</w:t>
      </w:r>
    </w:p>
    <w:p w:rsidR="00AA594F" w:rsidRPr="00AA594F" w:rsidRDefault="00AA594F" w:rsidP="00AA59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94255" cy="1752600"/>
            <wp:effectExtent l="19050" t="0" r="0" b="0"/>
            <wp:docPr id="1" name="Picture 1" descr="https://educationwithfun.com/pluginfile.php/126/mod_page/intro/S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ucationwithfun.com/pluginfile.php/126/mod_page/intro/Sun.PNG"/>
                    <pic:cNvPicPr>
                      <a:picLocks noChangeAspect="1" noChangeArrowheads="1"/>
                    </pic:cNvPicPr>
                  </pic:nvPicPr>
                  <pic:blipFill>
                    <a:blip r:embed="rId4"/>
                    <a:srcRect/>
                    <a:stretch>
                      <a:fillRect/>
                    </a:stretch>
                  </pic:blipFill>
                  <pic:spPr bwMode="auto">
                    <a:xfrm>
                      <a:off x="0" y="0"/>
                      <a:ext cx="2294255" cy="1752600"/>
                    </a:xfrm>
                    <a:prstGeom prst="rect">
                      <a:avLst/>
                    </a:prstGeom>
                    <a:noFill/>
                    <a:ln w="9525">
                      <a:noFill/>
                      <a:miter lim="800000"/>
                      <a:headEnd/>
                      <a:tailEnd/>
                    </a:ln>
                  </pic:spPr>
                </pic:pic>
              </a:graphicData>
            </a:graphic>
          </wp:inline>
        </w:drawing>
      </w:r>
      <w:r w:rsidRPr="00AA594F">
        <w:rPr>
          <w:rFonts w:ascii="Arial" w:eastAsia="Times New Roman" w:hAnsi="Arial" w:cs="Arial"/>
          <w:color w:val="333333"/>
          <w:sz w:val="10"/>
          <w:szCs w:val="10"/>
        </w:rPr>
        <w:br/>
      </w:r>
    </w:p>
    <w:p w:rsidR="00AA594F" w:rsidRPr="00AA594F" w:rsidRDefault="00AA594F" w:rsidP="00AA594F">
      <w:pPr>
        <w:shd w:val="clear" w:color="auto" w:fill="FFFFFF"/>
        <w:spacing w:before="120" w:after="0" w:line="240" w:lineRule="auto"/>
        <w:jc w:val="both"/>
        <w:rPr>
          <w:rFonts w:ascii="Arial" w:eastAsia="Times New Roman" w:hAnsi="Arial" w:cs="Arial"/>
          <w:color w:val="333333"/>
          <w:sz w:val="10"/>
          <w:szCs w:val="10"/>
        </w:rPr>
      </w:pPr>
      <w:r w:rsidRPr="00AA594F">
        <w:rPr>
          <w:rFonts w:ascii="Verdana" w:eastAsia="Times New Roman" w:hAnsi="Verdana" w:cs="Arial"/>
          <w:b/>
          <w:bCs/>
          <w:color w:val="C00000"/>
          <w:sz w:val="24"/>
          <w:szCs w:val="24"/>
        </w:rPr>
        <w:t> </w:t>
      </w:r>
    </w:p>
    <w:p w:rsidR="00AA594F" w:rsidRPr="00AA594F" w:rsidRDefault="00AA594F" w:rsidP="00AA594F">
      <w:pPr>
        <w:shd w:val="clear" w:color="auto" w:fill="FFFFFF"/>
        <w:spacing w:before="120" w:after="0" w:line="240" w:lineRule="auto"/>
        <w:jc w:val="both"/>
        <w:rPr>
          <w:rFonts w:ascii="Arial" w:eastAsia="Times New Roman" w:hAnsi="Arial" w:cs="Arial"/>
          <w:color w:val="333333"/>
          <w:sz w:val="10"/>
          <w:szCs w:val="10"/>
        </w:rPr>
      </w:pPr>
      <w:r w:rsidRPr="00AA594F">
        <w:rPr>
          <w:rFonts w:ascii="Verdana" w:eastAsia="Times New Roman" w:hAnsi="Verdana" w:cs="Arial"/>
          <w:b/>
          <w:bCs/>
          <w:color w:val="C00000"/>
          <w:sz w:val="24"/>
          <w:szCs w:val="24"/>
        </w:rPr>
        <w:t>Earth</w:t>
      </w:r>
    </w:p>
    <w:p w:rsidR="00AA594F" w:rsidRPr="00AA594F" w:rsidRDefault="00AA594F" w:rsidP="00AA594F">
      <w:pPr>
        <w:shd w:val="clear" w:color="auto" w:fill="FFFFFF"/>
        <w:spacing w:before="120" w:after="0" w:line="240" w:lineRule="auto"/>
        <w:jc w:val="both"/>
        <w:rPr>
          <w:rFonts w:ascii="Arial" w:eastAsia="Times New Roman" w:hAnsi="Arial" w:cs="Arial"/>
          <w:color w:val="333333"/>
          <w:sz w:val="10"/>
          <w:szCs w:val="10"/>
        </w:rPr>
      </w:pPr>
      <w:r w:rsidRPr="00AA594F">
        <w:rPr>
          <w:rFonts w:ascii="Verdana" w:eastAsia="Times New Roman" w:hAnsi="Verdana" w:cs="Arial"/>
          <w:color w:val="333333"/>
          <w:sz w:val="24"/>
          <w:szCs w:val="24"/>
        </w:rPr>
        <w:t>The earth moves around the sun in 365 days, almost a year. This movement of earth around the sun causes </w:t>
      </w:r>
      <w:r w:rsidRPr="00AA594F">
        <w:rPr>
          <w:rFonts w:ascii="Verdana" w:eastAsia="Times New Roman" w:hAnsi="Verdana" w:cs="Arial"/>
          <w:color w:val="333333"/>
          <w:sz w:val="24"/>
          <w:szCs w:val="24"/>
          <w:u w:val="single"/>
        </w:rPr>
        <w:t>seasons</w:t>
      </w:r>
      <w:r w:rsidRPr="00AA594F">
        <w:rPr>
          <w:rFonts w:ascii="Verdana" w:eastAsia="Times New Roman" w:hAnsi="Verdana" w:cs="Arial"/>
          <w:color w:val="333333"/>
          <w:sz w:val="24"/>
          <w:szCs w:val="24"/>
        </w:rPr>
        <w:t>. The earth also spins around. When earth spins, different parts of the earth have day or night. The part of the earth that does not receive light has night and part of the earth that face the sun has day.</w:t>
      </w:r>
    </w:p>
    <w:p w:rsidR="00AA594F" w:rsidRPr="00AA594F" w:rsidRDefault="00AA594F" w:rsidP="00AA594F">
      <w:pPr>
        <w:shd w:val="clear" w:color="auto" w:fill="FFFFFF"/>
        <w:spacing w:before="120" w:after="0" w:line="240" w:lineRule="auto"/>
        <w:jc w:val="both"/>
        <w:rPr>
          <w:rFonts w:ascii="Arial" w:eastAsia="Times New Roman" w:hAnsi="Arial" w:cs="Arial"/>
          <w:color w:val="333333"/>
          <w:sz w:val="10"/>
          <w:szCs w:val="10"/>
        </w:rPr>
      </w:pPr>
      <w:r>
        <w:rPr>
          <w:rFonts w:ascii="Arial" w:eastAsia="Times New Roman" w:hAnsi="Arial" w:cs="Arial"/>
          <w:noProof/>
          <w:color w:val="333333"/>
          <w:sz w:val="10"/>
          <w:szCs w:val="10"/>
        </w:rPr>
        <w:drawing>
          <wp:inline distT="0" distB="0" distL="0" distR="0">
            <wp:extent cx="4779645" cy="2036445"/>
            <wp:effectExtent l="19050" t="0" r="1905" b="0"/>
            <wp:docPr id="2" name="Picture 2" descr="https://educationwithfun.com/pluginfile.php/126/mod_page/intro/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ducationwithfun.com/pluginfile.php/126/mod_page/intro/Earth.PNG"/>
                    <pic:cNvPicPr>
                      <a:picLocks noChangeAspect="1" noChangeArrowheads="1"/>
                    </pic:cNvPicPr>
                  </pic:nvPicPr>
                  <pic:blipFill>
                    <a:blip r:embed="rId5"/>
                    <a:srcRect/>
                    <a:stretch>
                      <a:fillRect/>
                    </a:stretch>
                  </pic:blipFill>
                  <pic:spPr bwMode="auto">
                    <a:xfrm>
                      <a:off x="0" y="0"/>
                      <a:ext cx="4779645" cy="2036445"/>
                    </a:xfrm>
                    <a:prstGeom prst="rect">
                      <a:avLst/>
                    </a:prstGeom>
                    <a:noFill/>
                    <a:ln w="9525">
                      <a:noFill/>
                      <a:miter lim="800000"/>
                      <a:headEnd/>
                      <a:tailEnd/>
                    </a:ln>
                  </pic:spPr>
                </pic:pic>
              </a:graphicData>
            </a:graphic>
          </wp:inline>
        </w:drawing>
      </w:r>
      <w:r w:rsidRPr="00AA594F">
        <w:rPr>
          <w:rFonts w:ascii="Arial" w:eastAsia="Times New Roman" w:hAnsi="Arial" w:cs="Arial"/>
          <w:color w:val="333333"/>
          <w:sz w:val="10"/>
          <w:szCs w:val="10"/>
        </w:rPr>
        <w:t>                                                  </w:t>
      </w:r>
    </w:p>
    <w:p w:rsidR="00AA594F" w:rsidRPr="00AA594F" w:rsidRDefault="00AA594F" w:rsidP="00AA594F">
      <w:pPr>
        <w:shd w:val="clear" w:color="auto" w:fill="FFFFFF"/>
        <w:spacing w:before="120" w:after="0" w:line="240" w:lineRule="auto"/>
        <w:jc w:val="both"/>
        <w:rPr>
          <w:rFonts w:ascii="Arial" w:eastAsia="Times New Roman" w:hAnsi="Arial" w:cs="Arial"/>
          <w:color w:val="333333"/>
          <w:sz w:val="10"/>
          <w:szCs w:val="10"/>
        </w:rPr>
      </w:pPr>
      <w:r w:rsidRPr="00AA594F">
        <w:rPr>
          <w:rFonts w:ascii="Verdana" w:eastAsia="Times New Roman" w:hAnsi="Verdana" w:cs="Arial"/>
          <w:b/>
          <w:bCs/>
          <w:color w:val="333333"/>
          <w:sz w:val="24"/>
          <w:szCs w:val="24"/>
        </w:rPr>
        <w:lastRenderedPageBreak/>
        <w:t> </w:t>
      </w:r>
    </w:p>
    <w:p w:rsidR="00AA594F" w:rsidRPr="00AA594F" w:rsidRDefault="00AA594F" w:rsidP="00AA594F">
      <w:pPr>
        <w:spacing w:after="0" w:line="240" w:lineRule="auto"/>
        <w:rPr>
          <w:rFonts w:ascii="Times New Roman" w:eastAsia="Times New Roman" w:hAnsi="Times New Roman" w:cs="Times New Roman"/>
          <w:sz w:val="24"/>
          <w:szCs w:val="24"/>
        </w:rPr>
      </w:pPr>
    </w:p>
    <w:p w:rsidR="00AA594F" w:rsidRPr="00AA594F" w:rsidRDefault="00AA594F" w:rsidP="00AA594F">
      <w:pPr>
        <w:spacing w:after="0" w:line="240" w:lineRule="auto"/>
        <w:rPr>
          <w:ins w:id="0" w:author="Unknown"/>
          <w:rFonts w:ascii="Times New Roman" w:eastAsia="Times New Roman" w:hAnsi="Times New Roman" w:cs="Times New Roman"/>
          <w:sz w:val="24"/>
          <w:szCs w:val="24"/>
        </w:rPr>
      </w:pPr>
      <w:ins w:id="1" w:author="Unknown">
        <w:r w:rsidRPr="00AA594F">
          <w:rPr>
            <w:rFonts w:ascii="Arial" w:eastAsia="Times New Roman" w:hAnsi="Arial" w:cs="Arial"/>
            <w:color w:val="333333"/>
            <w:sz w:val="10"/>
            <w:szCs w:val="10"/>
          </w:rPr>
          <w:br/>
        </w:r>
      </w:ins>
    </w:p>
    <w:p w:rsidR="00AA594F" w:rsidRPr="00AA594F" w:rsidRDefault="00AA594F" w:rsidP="00AA594F">
      <w:pPr>
        <w:shd w:val="clear" w:color="auto" w:fill="FFFFFF"/>
        <w:spacing w:before="120" w:after="0" w:line="240" w:lineRule="auto"/>
        <w:jc w:val="both"/>
        <w:rPr>
          <w:ins w:id="2" w:author="Unknown"/>
          <w:rFonts w:ascii="Arial" w:eastAsia="Times New Roman" w:hAnsi="Arial" w:cs="Arial"/>
          <w:color w:val="333333"/>
          <w:sz w:val="10"/>
          <w:szCs w:val="10"/>
        </w:rPr>
      </w:pPr>
      <w:ins w:id="3" w:author="Unknown">
        <w:r w:rsidRPr="00AA594F">
          <w:rPr>
            <w:rFonts w:ascii="Verdana" w:eastAsia="Times New Roman" w:hAnsi="Verdana" w:cs="Arial"/>
            <w:b/>
            <w:bCs/>
            <w:color w:val="C00000"/>
            <w:sz w:val="24"/>
            <w:szCs w:val="24"/>
          </w:rPr>
          <w:t>Moon</w:t>
        </w:r>
      </w:ins>
    </w:p>
    <w:p w:rsidR="00AA594F" w:rsidRPr="00AA594F" w:rsidRDefault="00AA594F" w:rsidP="00AA594F">
      <w:pPr>
        <w:shd w:val="clear" w:color="auto" w:fill="FFFFFF"/>
        <w:spacing w:before="120" w:after="0" w:line="240" w:lineRule="auto"/>
        <w:jc w:val="both"/>
        <w:rPr>
          <w:ins w:id="4" w:author="Unknown"/>
          <w:rFonts w:ascii="Arial" w:eastAsia="Times New Roman" w:hAnsi="Arial" w:cs="Arial"/>
          <w:color w:val="333333"/>
          <w:sz w:val="10"/>
          <w:szCs w:val="10"/>
        </w:rPr>
      </w:pPr>
      <w:ins w:id="5" w:author="Unknown">
        <w:r w:rsidRPr="00AA594F">
          <w:rPr>
            <w:rFonts w:ascii="Verdana" w:eastAsia="Times New Roman" w:hAnsi="Verdana" w:cs="Arial"/>
            <w:color w:val="333333"/>
            <w:sz w:val="24"/>
            <w:szCs w:val="24"/>
          </w:rPr>
          <w:t>The moon is a big, round lump of rock that moves around the Earth. It is smaller than the earth but closer to the earth than it to the sun. It is the brightest thing we can see in the night sky. As the moon moves, the sun lights up different parts of its surface. That is why the moon shapes seems to be changing. The different moon shapes we see are phases of moon. We cannot see moon and stars in the daytime because bright light of the sun masks them.</w:t>
        </w:r>
      </w:ins>
    </w:p>
    <w:p w:rsidR="00AA594F" w:rsidRPr="00AA594F" w:rsidRDefault="00AA594F" w:rsidP="00AA594F">
      <w:pPr>
        <w:spacing w:after="0" w:line="240" w:lineRule="auto"/>
        <w:rPr>
          <w:ins w:id="6"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14600" cy="1849755"/>
            <wp:effectExtent l="19050" t="0" r="0" b="0"/>
            <wp:docPr id="3" name="Picture 3" descr="https://educationwithfun.com/pluginfile.php/126/mod_page/intro/Mo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ducationwithfun.com/pluginfile.php/126/mod_page/intro/Moon.PNG"/>
                    <pic:cNvPicPr>
                      <a:picLocks noChangeAspect="1" noChangeArrowheads="1"/>
                    </pic:cNvPicPr>
                  </pic:nvPicPr>
                  <pic:blipFill>
                    <a:blip r:embed="rId6"/>
                    <a:srcRect/>
                    <a:stretch>
                      <a:fillRect/>
                    </a:stretch>
                  </pic:blipFill>
                  <pic:spPr bwMode="auto">
                    <a:xfrm>
                      <a:off x="0" y="0"/>
                      <a:ext cx="2514600" cy="1849755"/>
                    </a:xfrm>
                    <a:prstGeom prst="rect">
                      <a:avLst/>
                    </a:prstGeom>
                    <a:noFill/>
                    <a:ln w="9525">
                      <a:noFill/>
                      <a:miter lim="800000"/>
                      <a:headEnd/>
                      <a:tailEnd/>
                    </a:ln>
                  </pic:spPr>
                </pic:pic>
              </a:graphicData>
            </a:graphic>
          </wp:inline>
        </w:drawing>
      </w:r>
      <w:ins w:id="7" w:author="Unknown">
        <w:r w:rsidRPr="00AA594F">
          <w:rPr>
            <w:rFonts w:ascii="Arial" w:eastAsia="Times New Roman" w:hAnsi="Arial" w:cs="Arial"/>
            <w:color w:val="333333"/>
            <w:sz w:val="10"/>
            <w:szCs w:val="10"/>
          </w:rPr>
          <w:br/>
        </w:r>
      </w:ins>
    </w:p>
    <w:p w:rsidR="00AA594F" w:rsidRPr="00AA594F" w:rsidRDefault="00AA594F" w:rsidP="00AA594F">
      <w:pPr>
        <w:shd w:val="clear" w:color="auto" w:fill="FFFFFF"/>
        <w:spacing w:before="120" w:after="0" w:line="240" w:lineRule="auto"/>
        <w:jc w:val="both"/>
        <w:rPr>
          <w:ins w:id="8" w:author="Unknown"/>
          <w:rFonts w:ascii="Arial" w:eastAsia="Times New Roman" w:hAnsi="Arial" w:cs="Arial"/>
          <w:color w:val="333333"/>
          <w:sz w:val="10"/>
          <w:szCs w:val="10"/>
        </w:rPr>
      </w:pPr>
      <w:ins w:id="9" w:author="Unknown">
        <w:r w:rsidRPr="00AA594F">
          <w:rPr>
            <w:rFonts w:ascii="Verdana" w:eastAsia="Times New Roman" w:hAnsi="Verdana" w:cs="Arial"/>
            <w:b/>
            <w:bCs/>
            <w:color w:val="333333"/>
            <w:sz w:val="24"/>
            <w:szCs w:val="24"/>
          </w:rPr>
          <w:t> </w:t>
        </w:r>
      </w:ins>
    </w:p>
    <w:p w:rsidR="00AA594F" w:rsidRPr="00AA594F" w:rsidRDefault="00AA594F" w:rsidP="00AA594F">
      <w:pPr>
        <w:shd w:val="clear" w:color="auto" w:fill="FFFFFF"/>
        <w:spacing w:before="120" w:after="0" w:line="240" w:lineRule="auto"/>
        <w:jc w:val="both"/>
        <w:rPr>
          <w:ins w:id="10" w:author="Unknown"/>
          <w:rFonts w:ascii="Arial" w:eastAsia="Times New Roman" w:hAnsi="Arial" w:cs="Arial"/>
          <w:color w:val="333333"/>
          <w:sz w:val="10"/>
          <w:szCs w:val="10"/>
        </w:rPr>
      </w:pPr>
      <w:ins w:id="11" w:author="Unknown">
        <w:r w:rsidRPr="00AA594F">
          <w:rPr>
            <w:rFonts w:ascii="Verdana" w:eastAsia="Times New Roman" w:hAnsi="Verdana" w:cs="Arial"/>
            <w:b/>
            <w:bCs/>
            <w:color w:val="C00000"/>
            <w:sz w:val="24"/>
            <w:szCs w:val="24"/>
          </w:rPr>
          <w:t>Star</w:t>
        </w:r>
      </w:ins>
    </w:p>
    <w:p w:rsidR="00AA594F" w:rsidRPr="00AA594F" w:rsidRDefault="00AA594F" w:rsidP="00AA594F">
      <w:pPr>
        <w:shd w:val="clear" w:color="auto" w:fill="FFFFFF"/>
        <w:spacing w:before="120" w:after="0" w:line="240" w:lineRule="auto"/>
        <w:jc w:val="both"/>
        <w:rPr>
          <w:ins w:id="12" w:author="Unknown"/>
          <w:rFonts w:ascii="Arial" w:eastAsia="Times New Roman" w:hAnsi="Arial" w:cs="Arial"/>
          <w:color w:val="333333"/>
          <w:sz w:val="10"/>
          <w:szCs w:val="10"/>
        </w:rPr>
      </w:pPr>
      <w:ins w:id="13" w:author="Unknown">
        <w:r w:rsidRPr="00AA594F">
          <w:rPr>
            <w:rFonts w:ascii="Verdana" w:eastAsia="Times New Roman" w:hAnsi="Verdana" w:cs="Arial"/>
            <w:color w:val="333333"/>
            <w:sz w:val="24"/>
            <w:szCs w:val="24"/>
          </w:rPr>
          <w:t>Star has its own light. The nearest star to the earth is sun. We can see stars at night.</w:t>
        </w:r>
      </w:ins>
    </w:p>
    <w:p w:rsidR="00B57DE5" w:rsidRDefault="00AA594F" w:rsidP="00AA594F">
      <w:r>
        <w:rPr>
          <w:rFonts w:ascii="Times New Roman" w:eastAsia="Times New Roman" w:hAnsi="Times New Roman" w:cs="Times New Roman"/>
          <w:noProof/>
          <w:sz w:val="24"/>
          <w:szCs w:val="24"/>
        </w:rPr>
        <w:drawing>
          <wp:inline distT="0" distB="0" distL="0" distR="0">
            <wp:extent cx="2484755" cy="1506855"/>
            <wp:effectExtent l="19050" t="0" r="0" b="0"/>
            <wp:docPr id="4" name="Picture 4" descr="https://educationwithfun.com/pluginfile.php/126/mod_page/intro/St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ducationwithfun.com/pluginfile.php/126/mod_page/intro/Stars.PNG"/>
                    <pic:cNvPicPr>
                      <a:picLocks noChangeAspect="1" noChangeArrowheads="1"/>
                    </pic:cNvPicPr>
                  </pic:nvPicPr>
                  <pic:blipFill>
                    <a:blip r:embed="rId7"/>
                    <a:srcRect/>
                    <a:stretch>
                      <a:fillRect/>
                    </a:stretch>
                  </pic:blipFill>
                  <pic:spPr bwMode="auto">
                    <a:xfrm>
                      <a:off x="0" y="0"/>
                      <a:ext cx="2484755" cy="1506855"/>
                    </a:xfrm>
                    <a:prstGeom prst="rect">
                      <a:avLst/>
                    </a:prstGeom>
                    <a:noFill/>
                    <a:ln w="9525">
                      <a:noFill/>
                      <a:miter lim="800000"/>
                      <a:headEnd/>
                      <a:tailEnd/>
                    </a:ln>
                  </pic:spPr>
                </pic:pic>
              </a:graphicData>
            </a:graphic>
          </wp:inline>
        </w:drawing>
      </w:r>
    </w:p>
    <w:sectPr w:rsidR="00B57DE5" w:rsidSect="00B57D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A594F"/>
    <w:rsid w:val="00AA594F"/>
    <w:rsid w:val="00B57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9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5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9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30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2022-03-13T11:34:00Z</dcterms:created>
  <dcterms:modified xsi:type="dcterms:W3CDTF">2022-03-13T11:35:00Z</dcterms:modified>
</cp:coreProperties>
</file>